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992B6" w14:textId="77777777" w:rsidR="00E50724" w:rsidRDefault="00E50724" w:rsidP="00B321A4">
      <w:pPr>
        <w:pStyle w:val="Titel"/>
      </w:pPr>
    </w:p>
    <w:p w14:paraId="57F04F90" w14:textId="5E43F5CD" w:rsidR="00DA6CCF" w:rsidRDefault="001940ED" w:rsidP="00B321A4">
      <w:pPr>
        <w:pStyle w:val="Titel"/>
      </w:pPr>
      <w:r>
        <w:t>Projekt 3</w:t>
      </w:r>
    </w:p>
    <w:p w14:paraId="39292C51" w14:textId="77777777" w:rsidR="00800B04" w:rsidRDefault="00800B04" w:rsidP="00B321A4">
      <w:pPr>
        <w:pStyle w:val="berschrift1"/>
      </w:pPr>
      <w:r>
        <w:t>Allgemeines</w:t>
      </w:r>
    </w:p>
    <w:p w14:paraId="7B95F391" w14:textId="77777777" w:rsidR="001940ED" w:rsidRDefault="001940ED">
      <w:r>
        <w:t xml:space="preserve">Wir benötigen eine Universal-Fernbedienung für IR, 433MHz und GET/POST </w:t>
      </w:r>
      <w:r w:rsidR="00A10A5E">
        <w:t>Anfragen</w:t>
      </w:r>
      <w:r>
        <w:t xml:space="preserve">. Weitere Steuerungsformen sollen später </w:t>
      </w:r>
      <w:r w:rsidR="00F4643B">
        <w:t>mit möglichst wenig Aufwand</w:t>
      </w:r>
      <w:r>
        <w:t xml:space="preserve"> zu integrieren sein.</w:t>
      </w:r>
    </w:p>
    <w:p w14:paraId="42AE0134" w14:textId="77777777" w:rsidR="00B321A4" w:rsidRDefault="00B321A4" w:rsidP="00B321A4">
      <w:pPr>
        <w:pStyle w:val="berschrift1"/>
      </w:pPr>
      <w:r>
        <w:t>Hardware</w:t>
      </w:r>
    </w:p>
    <w:p w14:paraId="287107BA" w14:textId="77777777" w:rsidR="00B321A4" w:rsidRDefault="00B321A4">
      <w:r>
        <w:t xml:space="preserve">Die Grundlage wird ein </w:t>
      </w:r>
      <w:proofErr w:type="spellStart"/>
      <w:r w:rsidRPr="00B82FC3">
        <w:rPr>
          <w:strike/>
        </w:rPr>
        <w:t>Banana</w:t>
      </w:r>
      <w:proofErr w:type="spellEnd"/>
      <w:r>
        <w:t xml:space="preserve">-Pi Ein-Platinen Computer sein. Dazu ein entsprechender Touchscreen. Je ein 433MHz Sende- und Empfangs-Modul, eine IR Diode </w:t>
      </w:r>
      <w:r w:rsidR="00F4643B">
        <w:t xml:space="preserve">und </w:t>
      </w:r>
      <w:r>
        <w:t>ein IR Transistor</w:t>
      </w:r>
    </w:p>
    <w:p w14:paraId="13422A43" w14:textId="6D1F6E79" w:rsidR="00503456" w:rsidRDefault="00503456">
      <w:r w:rsidRPr="00B82FC3">
        <w:rPr>
          <w:highlight w:val="yellow"/>
        </w:rPr>
        <w:t xml:space="preserve">Nachtrag: Um dem Entwickler etwas entgegen zu kommen wechseln wir auf den Raspberry Pi, da dieser etablierter ist als der </w:t>
      </w:r>
      <w:proofErr w:type="spellStart"/>
      <w:r w:rsidRPr="00B82FC3">
        <w:rPr>
          <w:highlight w:val="yellow"/>
        </w:rPr>
        <w:t>Banana</w:t>
      </w:r>
      <w:proofErr w:type="spellEnd"/>
      <w:r w:rsidRPr="00B82FC3">
        <w:rPr>
          <w:highlight w:val="yellow"/>
        </w:rPr>
        <w:t xml:space="preserve"> Pi.</w:t>
      </w:r>
    </w:p>
    <w:p w14:paraId="6C5C0EF3" w14:textId="77777777" w:rsidR="00800B04" w:rsidRDefault="00800B04" w:rsidP="00B321A4">
      <w:pPr>
        <w:pStyle w:val="berschrift1"/>
      </w:pPr>
      <w:r>
        <w:t>Eingabe</w:t>
      </w:r>
      <w:r w:rsidR="00961157">
        <w:t>/Frontend</w:t>
      </w:r>
    </w:p>
    <w:p w14:paraId="22B66C7A" w14:textId="69DDFC0F" w:rsidR="001940ED" w:rsidRDefault="001940ED">
      <w:r>
        <w:t>Als Inte</w:t>
      </w:r>
      <w:r w:rsidR="00800B04">
        <w:t>rface steht ein Touchscreen zu V</w:t>
      </w:r>
      <w:r>
        <w:t xml:space="preserve">erfügung. </w:t>
      </w:r>
      <w:r w:rsidR="00800B04">
        <w:t xml:space="preserve">Die Benutzeroberfläche soll als Design Paket mit </w:t>
      </w:r>
      <w:r w:rsidR="00F4643B">
        <w:t xml:space="preserve">möglichst </w:t>
      </w:r>
      <w:r w:rsidR="00800B04">
        <w:t>wenig</w:t>
      </w:r>
      <w:r w:rsidR="00F4643B">
        <w:t xml:space="preserve"> Aufwand</w:t>
      </w:r>
      <w:r w:rsidR="00800B04">
        <w:t xml:space="preserve"> austauschbar sein und aus benöt</w:t>
      </w:r>
      <w:r w:rsidR="00B321A4">
        <w:t>igten B</w:t>
      </w:r>
      <w:r w:rsidR="00800B04">
        <w:t xml:space="preserve">ildern und einer </w:t>
      </w:r>
      <w:proofErr w:type="spellStart"/>
      <w:r w:rsidR="00800B04">
        <w:t>json</w:t>
      </w:r>
      <w:proofErr w:type="spellEnd"/>
      <w:r w:rsidR="00800B04">
        <w:t xml:space="preserve">-Datei </w:t>
      </w:r>
      <w:r w:rsidR="00F4643B">
        <w:t>(</w:t>
      </w:r>
      <w:proofErr w:type="spellStart"/>
      <w:proofErr w:type="gramStart"/>
      <w:r w:rsidR="00F4643B">
        <w:t>index.json</w:t>
      </w:r>
      <w:proofErr w:type="spellEnd"/>
      <w:proofErr w:type="gramEnd"/>
      <w:r w:rsidR="00F4643B">
        <w:t xml:space="preserve">) </w:t>
      </w:r>
      <w:r w:rsidR="00800B04">
        <w:t>bestehen, die</w:t>
      </w:r>
      <w:r w:rsidR="00F4643B">
        <w:t xml:space="preserve"> die</w:t>
      </w:r>
      <w:r w:rsidR="00800B04">
        <w:t xml:space="preserve"> Position und Funktion der einzelnen Elemente angibt. Auch sollen mehrere </w:t>
      </w:r>
      <w:r w:rsidR="00961157">
        <w:t>‚Fenster‘</w:t>
      </w:r>
      <w:r w:rsidR="00800B04">
        <w:t xml:space="preserve"> unterstützt werden</w:t>
      </w:r>
      <w:r w:rsidR="00961157">
        <w:t xml:space="preserve"> zwischen denen hin und her gewechselt werden kann.</w:t>
      </w:r>
    </w:p>
    <w:p w14:paraId="4B6C42E3" w14:textId="77777777" w:rsidR="00F4643B" w:rsidRDefault="00F4643B">
      <w:bookmarkStart w:id="0" w:name="_Hlk32404559"/>
      <w:r>
        <w:t xml:space="preserve">Die dynamischen Fensterinhalte müssen dabei </w:t>
      </w:r>
      <w:r w:rsidRPr="00F4643B">
        <w:rPr>
          <w:b/>
          <w:u w:val="single"/>
        </w:rPr>
        <w:t>nicht</w:t>
      </w:r>
      <w:r>
        <w:t xml:space="preserve"> zwischengespeichert werden.</w:t>
      </w:r>
    </w:p>
    <w:bookmarkEnd w:id="0"/>
    <w:p w14:paraId="134ECBA5" w14:textId="6B65405C" w:rsidR="00045DE9" w:rsidRDefault="00045DE9">
      <w:r>
        <w:t>Wird länger als 60 Sekunden keine Eingabe gemacht</w:t>
      </w:r>
      <w:r w:rsidR="005129DE">
        <w:t>,</w:t>
      </w:r>
      <w:r>
        <w:t xml:space="preserve"> soll d</w:t>
      </w:r>
      <w:r w:rsidR="005129DE">
        <w:t>as</w:t>
      </w:r>
      <w:r>
        <w:t xml:space="preserve"> Display sich abschalten. Der erste Klick auf den deaktivierten Touchscreen soll nur den </w:t>
      </w:r>
      <w:r w:rsidR="00F4643B">
        <w:t>Touchscreen</w:t>
      </w:r>
      <w:r>
        <w:t xml:space="preserve"> einschalten, aber keine Objekte triggern</w:t>
      </w:r>
      <w:r w:rsidR="005129DE">
        <w:t>.</w:t>
      </w:r>
    </w:p>
    <w:p w14:paraId="50E72FDD" w14:textId="77777777" w:rsidR="009B0E30" w:rsidRDefault="00F4643B" w:rsidP="009B0E30">
      <w:pPr>
        <w:shd w:val="clear" w:color="auto" w:fill="D9D9D9" w:themeFill="background1" w:themeFillShade="D9"/>
        <w:rPr>
          <w:shd w:val="clear" w:color="auto" w:fill="D9D9D9" w:themeFill="background1" w:themeFillShade="D9"/>
        </w:rPr>
      </w:pPr>
      <w:r>
        <w:t>Beim starten des Programms wird automatisch das main-</w:t>
      </w:r>
      <w:r w:rsidR="009B0E30">
        <w:rPr>
          <w:shd w:val="clear" w:color="auto" w:fill="D9D9D9" w:themeFill="background1" w:themeFillShade="D9"/>
        </w:rPr>
        <w:t xml:space="preserve">Menü </w:t>
      </w:r>
      <w:r w:rsidR="009B0E30" w:rsidRPr="009B0E30">
        <w:rPr>
          <w:shd w:val="clear" w:color="auto" w:fill="D9D9D9" w:themeFill="background1" w:themeFillShade="D9"/>
        </w:rPr>
        <w:t>im Vollbild</w:t>
      </w:r>
      <w:r w:rsidR="009B0E30">
        <w:rPr>
          <w:shd w:val="clear" w:color="auto" w:fill="D9D9D9" w:themeFill="background1" w:themeFillShade="D9"/>
        </w:rPr>
        <w:t xml:space="preserve"> angezeigt. Das Menü enthält Objekte wie im unten gezeigten JSON-Objekt angegeben.</w:t>
      </w:r>
    </w:p>
    <w:p w14:paraId="50241098" w14:textId="77777777" w:rsidR="009B0E30" w:rsidRDefault="009B0E30" w:rsidP="009B0E30">
      <w:pPr>
        <w:shd w:val="clear" w:color="auto" w:fill="D9D9D9" w:themeFill="background1" w:themeFillShade="D9"/>
      </w:pPr>
      <w:r>
        <w:t xml:space="preserve">Enthält ein Objekt einen </w:t>
      </w:r>
      <w:proofErr w:type="spellStart"/>
      <w:r>
        <w:t>goto</w:t>
      </w:r>
      <w:proofErr w:type="spellEnd"/>
      <w:r>
        <w:t xml:space="preserve">-Eintrag, so wird beim </w:t>
      </w:r>
      <w:proofErr w:type="spellStart"/>
      <w:r>
        <w:t>antippen</w:t>
      </w:r>
      <w:proofErr w:type="spellEnd"/>
      <w:r>
        <w:t xml:space="preserve"> der komplette Bildschirm gelöscht und mit den Objekten gefüllt, die unter dem neuen Menünamen angegeben sind. Der neue Menüname steht in dem </w:t>
      </w:r>
      <w:proofErr w:type="spellStart"/>
      <w:r>
        <w:t>goto</w:t>
      </w:r>
      <w:proofErr w:type="spellEnd"/>
      <w:r>
        <w:t>-Eintrag des angeklickten Objekts</w:t>
      </w:r>
    </w:p>
    <w:p w14:paraId="129D72DC" w14:textId="77777777" w:rsidR="00800B04" w:rsidRDefault="00800B04"/>
    <w:p w14:paraId="3D4C1B05" w14:textId="77777777" w:rsidR="00A10A5E" w:rsidRPr="00B82FC3" w:rsidRDefault="00800B04" w:rsidP="00A10A5E">
      <w:pPr>
        <w:rPr>
          <w:rFonts w:ascii="Courier New" w:hAnsi="Courier New" w:cs="Courier New"/>
          <w:lang w:val="en-GB"/>
        </w:rPr>
      </w:pPr>
      <w:r w:rsidRPr="00B82FC3">
        <w:rPr>
          <w:rFonts w:ascii="Courier New" w:hAnsi="Courier New" w:cs="Courier New"/>
          <w:lang w:val="en-GB"/>
        </w:rPr>
        <w:t>{</w:t>
      </w:r>
      <w:r w:rsidRPr="00B82FC3">
        <w:rPr>
          <w:rFonts w:ascii="Courier New" w:hAnsi="Courier New" w:cs="Courier New"/>
          <w:lang w:val="en-GB"/>
        </w:rPr>
        <w:br/>
        <w:t xml:space="preserve"> „main“:</w:t>
      </w:r>
      <w:r w:rsidR="00A10A5E" w:rsidRPr="00B82FC3">
        <w:rPr>
          <w:rFonts w:ascii="Courier New" w:hAnsi="Courier New" w:cs="Courier New"/>
          <w:lang w:val="en-GB"/>
        </w:rPr>
        <w:t xml:space="preserve"> //</w:t>
      </w:r>
      <w:proofErr w:type="spellStart"/>
      <w:r w:rsidR="009B0E30" w:rsidRPr="00B82FC3">
        <w:rPr>
          <w:rFonts w:ascii="Courier New" w:hAnsi="Courier New" w:cs="Courier New"/>
          <w:shd w:val="clear" w:color="auto" w:fill="D9D9D9" w:themeFill="background1" w:themeFillShade="D9"/>
          <w:lang w:val="en-GB"/>
        </w:rPr>
        <w:t>Menü</w:t>
      </w:r>
      <w:r w:rsidR="00A10A5E" w:rsidRPr="00B82FC3">
        <w:rPr>
          <w:rFonts w:ascii="Courier New" w:hAnsi="Courier New" w:cs="Courier New"/>
          <w:lang w:val="en-GB"/>
        </w:rPr>
        <w:t>name</w:t>
      </w:r>
      <w:proofErr w:type="spellEnd"/>
      <w:r w:rsidRPr="00B82FC3">
        <w:rPr>
          <w:rFonts w:ascii="Courier New" w:hAnsi="Courier New" w:cs="Courier New"/>
          <w:lang w:val="en-GB"/>
        </w:rPr>
        <w:br/>
        <w:t xml:space="preserve">  [</w:t>
      </w:r>
      <w:r w:rsidR="00A10A5E" w:rsidRPr="00B82FC3">
        <w:rPr>
          <w:rFonts w:ascii="Courier New" w:hAnsi="Courier New" w:cs="Courier New"/>
          <w:lang w:val="en-GB"/>
        </w:rPr>
        <w:t xml:space="preserve"> //</w:t>
      </w:r>
      <w:proofErr w:type="spellStart"/>
      <w:r w:rsidR="00A10A5E" w:rsidRPr="00B82FC3">
        <w:rPr>
          <w:rFonts w:ascii="Courier New" w:hAnsi="Courier New" w:cs="Courier New"/>
          <w:lang w:val="en-GB"/>
        </w:rPr>
        <w:t>Objektliste</w:t>
      </w:r>
      <w:proofErr w:type="spellEnd"/>
      <w:r w:rsidRPr="00B82FC3">
        <w:rPr>
          <w:rFonts w:ascii="Courier New" w:hAnsi="Courier New" w:cs="Courier New"/>
          <w:lang w:val="en-GB"/>
        </w:rPr>
        <w:br/>
        <w:t xml:space="preserve">   {</w:t>
      </w:r>
      <w:r w:rsidRPr="00B82FC3">
        <w:rPr>
          <w:rFonts w:ascii="Courier New" w:hAnsi="Courier New" w:cs="Courier New"/>
          <w:lang w:val="en-GB"/>
        </w:rPr>
        <w:br/>
        <w:t xml:space="preserve">    </w:t>
      </w:r>
      <w:r w:rsidR="005713D8" w:rsidRPr="00B82FC3">
        <w:rPr>
          <w:rFonts w:ascii="Courier New" w:hAnsi="Courier New" w:cs="Courier New"/>
          <w:lang w:val="en-GB"/>
        </w:rPr>
        <w:t>„id“: 1,</w:t>
      </w:r>
      <w:r w:rsidR="005713D8" w:rsidRPr="00B82FC3">
        <w:rPr>
          <w:rFonts w:ascii="Courier New" w:hAnsi="Courier New" w:cs="Courier New"/>
          <w:lang w:val="en-GB"/>
        </w:rPr>
        <w:br/>
        <w:t xml:space="preserve">    </w:t>
      </w:r>
      <w:r w:rsidRPr="00B82FC3">
        <w:rPr>
          <w:rFonts w:ascii="Courier New" w:hAnsi="Courier New" w:cs="Courier New"/>
          <w:lang w:val="en-GB"/>
        </w:rPr>
        <w:t>„</w:t>
      </w:r>
      <w:proofErr w:type="spellStart"/>
      <w:r w:rsidRPr="00B82FC3">
        <w:rPr>
          <w:rFonts w:ascii="Courier New" w:hAnsi="Courier New" w:cs="Courier New"/>
          <w:lang w:val="en-GB"/>
        </w:rPr>
        <w:t>posx</w:t>
      </w:r>
      <w:proofErr w:type="spellEnd"/>
      <w:r w:rsidRPr="00B82FC3">
        <w:rPr>
          <w:rFonts w:ascii="Courier New" w:hAnsi="Courier New" w:cs="Courier New"/>
          <w:lang w:val="en-GB"/>
        </w:rPr>
        <w:t>“: 50,</w:t>
      </w:r>
      <w:r w:rsidRPr="00B82FC3">
        <w:rPr>
          <w:rFonts w:ascii="Courier New" w:hAnsi="Courier New" w:cs="Courier New"/>
          <w:lang w:val="en-GB"/>
        </w:rPr>
        <w:br/>
        <w:t xml:space="preserve">    „posy“: 200,</w:t>
      </w:r>
      <w:r w:rsidR="00B321A4" w:rsidRPr="00B82FC3">
        <w:rPr>
          <w:rFonts w:ascii="Courier New" w:hAnsi="Courier New" w:cs="Courier New"/>
          <w:lang w:val="en-GB"/>
        </w:rPr>
        <w:br/>
        <w:t xml:space="preserve">    „width“: 100,</w:t>
      </w:r>
      <w:r w:rsidR="00B321A4" w:rsidRPr="00B82FC3">
        <w:rPr>
          <w:rFonts w:ascii="Courier New" w:hAnsi="Courier New" w:cs="Courier New"/>
          <w:lang w:val="en-GB"/>
        </w:rPr>
        <w:br/>
        <w:t xml:space="preserve">    „height“: 100,</w:t>
      </w:r>
      <w:r w:rsidR="00B321A4" w:rsidRPr="00B82FC3">
        <w:rPr>
          <w:rFonts w:ascii="Courier New" w:hAnsi="Courier New" w:cs="Courier New"/>
          <w:lang w:val="en-GB"/>
        </w:rPr>
        <w:br/>
        <w:t xml:space="preserve">    „text“: „Exit“</w:t>
      </w:r>
      <w:r w:rsidR="00961157" w:rsidRPr="00B82FC3">
        <w:rPr>
          <w:rFonts w:ascii="Courier New" w:hAnsi="Courier New" w:cs="Courier New"/>
          <w:lang w:val="en-GB"/>
        </w:rPr>
        <w:t>,</w:t>
      </w:r>
      <w:r w:rsidR="00B321A4" w:rsidRPr="00B82FC3">
        <w:rPr>
          <w:rFonts w:ascii="Courier New" w:hAnsi="Courier New" w:cs="Courier New"/>
          <w:lang w:val="en-GB"/>
        </w:rPr>
        <w:br/>
        <w:t xml:space="preserve">    </w:t>
      </w:r>
      <w:r w:rsidR="005713D8" w:rsidRPr="00B82FC3">
        <w:rPr>
          <w:rFonts w:ascii="Courier New" w:hAnsi="Courier New" w:cs="Courier New"/>
          <w:lang w:val="en-GB"/>
        </w:rPr>
        <w:t>„</w:t>
      </w:r>
      <w:proofErr w:type="spellStart"/>
      <w:r w:rsidR="005713D8" w:rsidRPr="00B82FC3">
        <w:rPr>
          <w:rFonts w:ascii="Courier New" w:hAnsi="Courier New" w:cs="Courier New"/>
          <w:lang w:val="en-GB"/>
        </w:rPr>
        <w:t>color</w:t>
      </w:r>
      <w:proofErr w:type="spellEnd"/>
      <w:r w:rsidR="005713D8" w:rsidRPr="00B82FC3">
        <w:rPr>
          <w:rFonts w:ascii="Courier New" w:hAnsi="Courier New" w:cs="Courier New"/>
          <w:lang w:val="en-GB"/>
        </w:rPr>
        <w:t>“: „#</w:t>
      </w:r>
      <w:proofErr w:type="spellStart"/>
      <w:r w:rsidR="005713D8" w:rsidRPr="00B82FC3">
        <w:rPr>
          <w:rFonts w:ascii="Courier New" w:hAnsi="Courier New" w:cs="Courier New"/>
          <w:lang w:val="en-GB"/>
        </w:rPr>
        <w:t>fff</w:t>
      </w:r>
      <w:proofErr w:type="spellEnd"/>
      <w:r w:rsidR="005713D8" w:rsidRPr="00B82FC3">
        <w:rPr>
          <w:rFonts w:ascii="Courier New" w:hAnsi="Courier New" w:cs="Courier New"/>
          <w:lang w:val="en-GB"/>
        </w:rPr>
        <w:t>“,</w:t>
      </w:r>
      <w:r w:rsidR="00961157" w:rsidRPr="00B82FC3">
        <w:rPr>
          <w:rFonts w:ascii="Courier New" w:hAnsi="Courier New" w:cs="Courier New"/>
          <w:lang w:val="en-GB"/>
        </w:rPr>
        <w:br/>
        <w:t xml:space="preserve">    „beep“: „beep.wav“,</w:t>
      </w:r>
      <w:r w:rsidR="00B321A4" w:rsidRPr="00B82FC3">
        <w:rPr>
          <w:rFonts w:ascii="Courier New" w:hAnsi="Courier New" w:cs="Courier New"/>
          <w:lang w:val="en-GB"/>
        </w:rPr>
        <w:br/>
        <w:t xml:space="preserve">    „exec“: „shutdown.py“</w:t>
      </w:r>
      <w:r w:rsidR="00F4643B" w:rsidRPr="00B82FC3">
        <w:rPr>
          <w:rFonts w:ascii="Courier New" w:hAnsi="Courier New" w:cs="Courier New"/>
          <w:lang w:val="en-GB"/>
        </w:rPr>
        <w:t>,</w:t>
      </w:r>
      <w:r w:rsidR="00A10A5E" w:rsidRPr="00B82FC3">
        <w:rPr>
          <w:rFonts w:ascii="Courier New" w:hAnsi="Courier New" w:cs="Courier New"/>
          <w:lang w:val="en-GB"/>
        </w:rPr>
        <w:br/>
        <w:t xml:space="preserve">    „answer</w:t>
      </w:r>
      <w:r w:rsidR="00F4643B" w:rsidRPr="00B82FC3">
        <w:rPr>
          <w:rFonts w:ascii="Courier New" w:hAnsi="Courier New" w:cs="Courier New"/>
          <w:lang w:val="en-GB"/>
        </w:rPr>
        <w:t>“: 2</w:t>
      </w:r>
      <w:r w:rsidR="00B321A4" w:rsidRPr="00B82FC3">
        <w:rPr>
          <w:rFonts w:ascii="Courier New" w:hAnsi="Courier New" w:cs="Courier New"/>
          <w:lang w:val="en-GB"/>
        </w:rPr>
        <w:br/>
        <w:t xml:space="preserve">   }</w:t>
      </w:r>
      <w:r w:rsidR="00B321A4" w:rsidRPr="00B82FC3">
        <w:rPr>
          <w:rFonts w:ascii="Courier New" w:hAnsi="Courier New" w:cs="Courier New"/>
          <w:lang w:val="en-GB"/>
        </w:rPr>
        <w:br/>
      </w:r>
      <w:r w:rsidR="00B321A4" w:rsidRPr="00B82FC3">
        <w:rPr>
          <w:rFonts w:ascii="Courier New" w:hAnsi="Courier New" w:cs="Courier New"/>
          <w:lang w:val="en-GB"/>
        </w:rPr>
        <w:lastRenderedPageBreak/>
        <w:t xml:space="preserve">  ,</w:t>
      </w:r>
      <w:r w:rsidR="00B321A4" w:rsidRPr="00B82FC3">
        <w:rPr>
          <w:rFonts w:ascii="Courier New" w:hAnsi="Courier New" w:cs="Courier New"/>
          <w:lang w:val="en-GB"/>
        </w:rPr>
        <w:br/>
        <w:t xml:space="preserve">  …</w:t>
      </w:r>
      <w:r w:rsidR="00B321A4" w:rsidRPr="00B82FC3">
        <w:rPr>
          <w:rFonts w:ascii="Courier New" w:hAnsi="Courier New" w:cs="Courier New"/>
          <w:lang w:val="en-GB"/>
        </w:rPr>
        <w:br/>
        <w:t xml:space="preserve"> ],</w:t>
      </w:r>
      <w:r w:rsidR="00B321A4" w:rsidRPr="00B82FC3">
        <w:rPr>
          <w:rFonts w:ascii="Courier New" w:hAnsi="Courier New" w:cs="Courier New"/>
          <w:lang w:val="en-GB"/>
        </w:rPr>
        <w:br/>
        <w:t xml:space="preserve"> „music“:[…],</w:t>
      </w:r>
      <w:r w:rsidR="00A10A5E" w:rsidRPr="00B82FC3">
        <w:rPr>
          <w:rFonts w:ascii="Courier New" w:hAnsi="Courier New" w:cs="Courier New"/>
          <w:lang w:val="en-GB"/>
        </w:rPr>
        <w:t xml:space="preserve"> //</w:t>
      </w:r>
      <w:r w:rsidR="00B321A4" w:rsidRPr="00B82FC3">
        <w:rPr>
          <w:rFonts w:ascii="Courier New" w:hAnsi="Courier New" w:cs="Courier New"/>
          <w:lang w:val="en-GB"/>
        </w:rPr>
        <w:br/>
        <w:t xml:space="preserve"> …</w:t>
      </w:r>
      <w:r w:rsidR="00B321A4" w:rsidRPr="00B82FC3">
        <w:rPr>
          <w:rFonts w:ascii="Courier New" w:hAnsi="Courier New" w:cs="Courier New"/>
          <w:lang w:val="en-GB"/>
        </w:rPr>
        <w:br/>
        <w:t>}</w:t>
      </w:r>
    </w:p>
    <w:p w14:paraId="2BB55207" w14:textId="77777777" w:rsidR="00A10A5E" w:rsidRPr="00A10A5E" w:rsidRDefault="00A10A5E" w:rsidP="00A10A5E">
      <w:pPr>
        <w:rPr>
          <w:rFonts w:cstheme="minorHAnsi"/>
        </w:rPr>
      </w:pPr>
      <w:r w:rsidRPr="00A10A5E">
        <w:rPr>
          <w:rFonts w:cstheme="minorHAnsi"/>
        </w:rPr>
        <w:t>Folgende Attribute gibt es für ein Objekt</w:t>
      </w:r>
    </w:p>
    <w:p w14:paraId="6618ADC2" w14:textId="77777777" w:rsidR="00A10A5E" w:rsidRPr="004E2AEA" w:rsidRDefault="00A10A5E" w:rsidP="00A10A5E">
      <w:pPr>
        <w:pStyle w:val="berschrift2"/>
        <w:rPr>
          <w:color w:val="70AD47" w:themeColor="accent6"/>
        </w:rPr>
      </w:pPr>
      <w:proofErr w:type="spellStart"/>
      <w:r w:rsidRPr="004E2AEA">
        <w:rPr>
          <w:color w:val="70AD47" w:themeColor="accent6"/>
        </w:rPr>
        <w:t>id</w:t>
      </w:r>
      <w:proofErr w:type="spellEnd"/>
    </w:p>
    <w:p w14:paraId="5BCED5CC" w14:textId="77777777" w:rsidR="00A10A5E" w:rsidRPr="004E2AEA" w:rsidRDefault="005A7855" w:rsidP="00A10A5E">
      <w:pPr>
        <w:rPr>
          <w:color w:val="70AD47" w:themeColor="accent6"/>
        </w:rPr>
      </w:pPr>
      <w:r w:rsidRPr="004E2AEA">
        <w:rPr>
          <w:color w:val="70AD47" w:themeColor="accent6"/>
        </w:rPr>
        <w:t>Eindeutiger Objektname</w:t>
      </w:r>
    </w:p>
    <w:p w14:paraId="28ECE9A6" w14:textId="77777777" w:rsidR="00A10A5E" w:rsidRPr="004E2AEA" w:rsidRDefault="00A10A5E" w:rsidP="00A10A5E">
      <w:pPr>
        <w:pStyle w:val="berschrift2"/>
        <w:rPr>
          <w:color w:val="70AD47" w:themeColor="accent6"/>
        </w:rPr>
      </w:pPr>
      <w:proofErr w:type="spellStart"/>
      <w:r w:rsidRPr="004E2AEA">
        <w:rPr>
          <w:color w:val="70AD47" w:themeColor="accent6"/>
        </w:rPr>
        <w:t>posx</w:t>
      </w:r>
      <w:proofErr w:type="spellEnd"/>
      <w:r w:rsidRPr="004E2AEA">
        <w:rPr>
          <w:color w:val="70AD47" w:themeColor="accent6"/>
        </w:rPr>
        <w:t>,</w:t>
      </w:r>
      <w:r w:rsidR="00F4643B" w:rsidRPr="004E2AEA">
        <w:rPr>
          <w:color w:val="70AD47" w:themeColor="accent6"/>
        </w:rPr>
        <w:t xml:space="preserve"> </w:t>
      </w:r>
      <w:proofErr w:type="spellStart"/>
      <w:r w:rsidRPr="004E2AEA">
        <w:rPr>
          <w:color w:val="70AD47" w:themeColor="accent6"/>
        </w:rPr>
        <w:t>posy</w:t>
      </w:r>
      <w:proofErr w:type="spellEnd"/>
    </w:p>
    <w:p w14:paraId="23CC466B" w14:textId="77777777" w:rsidR="00A10A5E" w:rsidRPr="004E2AEA" w:rsidRDefault="00A10A5E" w:rsidP="00A10A5E">
      <w:pPr>
        <w:rPr>
          <w:color w:val="70AD47" w:themeColor="accent6"/>
        </w:rPr>
      </w:pPr>
      <w:r w:rsidRPr="004E2AEA">
        <w:rPr>
          <w:color w:val="70AD47" w:themeColor="accent6"/>
        </w:rPr>
        <w:t>x und y Position des Objekte</w:t>
      </w:r>
      <w:r w:rsidR="00F4643B" w:rsidRPr="004E2AEA">
        <w:rPr>
          <w:color w:val="70AD47" w:themeColor="accent6"/>
        </w:rPr>
        <w:t>s</w:t>
      </w:r>
      <w:r w:rsidRPr="004E2AEA">
        <w:rPr>
          <w:color w:val="70AD47" w:themeColor="accent6"/>
        </w:rPr>
        <w:t xml:space="preserve"> auf dem Touchscreen</w:t>
      </w:r>
    </w:p>
    <w:p w14:paraId="6EB64ACA" w14:textId="77777777" w:rsidR="00A10A5E" w:rsidRPr="004E2AEA" w:rsidRDefault="00A10A5E" w:rsidP="00A10A5E">
      <w:pPr>
        <w:pStyle w:val="berschrift2"/>
        <w:rPr>
          <w:color w:val="70AD47" w:themeColor="accent6"/>
        </w:rPr>
      </w:pPr>
      <w:proofErr w:type="spellStart"/>
      <w:r w:rsidRPr="004E2AEA">
        <w:rPr>
          <w:color w:val="70AD47" w:themeColor="accent6"/>
        </w:rPr>
        <w:t>width</w:t>
      </w:r>
      <w:proofErr w:type="spellEnd"/>
      <w:r w:rsidRPr="004E2AEA">
        <w:rPr>
          <w:color w:val="70AD47" w:themeColor="accent6"/>
        </w:rPr>
        <w:t>,</w:t>
      </w:r>
      <w:r w:rsidR="00F4643B" w:rsidRPr="004E2AEA">
        <w:rPr>
          <w:color w:val="70AD47" w:themeColor="accent6"/>
        </w:rPr>
        <w:t xml:space="preserve"> </w:t>
      </w:r>
      <w:proofErr w:type="spellStart"/>
      <w:r w:rsidRPr="004E2AEA">
        <w:rPr>
          <w:color w:val="70AD47" w:themeColor="accent6"/>
        </w:rPr>
        <w:t>height</w:t>
      </w:r>
      <w:proofErr w:type="spellEnd"/>
    </w:p>
    <w:p w14:paraId="62601201" w14:textId="77777777" w:rsidR="00A10A5E" w:rsidRPr="004E2AEA" w:rsidRDefault="00A10A5E" w:rsidP="00A10A5E">
      <w:pPr>
        <w:rPr>
          <w:color w:val="70AD47" w:themeColor="accent6"/>
        </w:rPr>
      </w:pPr>
      <w:r w:rsidRPr="004E2AEA">
        <w:rPr>
          <w:color w:val="70AD47" w:themeColor="accent6"/>
        </w:rPr>
        <w:t xml:space="preserve">breite und </w:t>
      </w:r>
      <w:proofErr w:type="spellStart"/>
      <w:r w:rsidRPr="004E2AEA">
        <w:rPr>
          <w:color w:val="70AD47" w:themeColor="accent6"/>
        </w:rPr>
        <w:t>höhe</w:t>
      </w:r>
      <w:proofErr w:type="spellEnd"/>
      <w:r w:rsidRPr="004E2AEA">
        <w:rPr>
          <w:color w:val="70AD47" w:themeColor="accent6"/>
        </w:rPr>
        <w:t xml:space="preserve"> des Objekts</w:t>
      </w:r>
    </w:p>
    <w:p w14:paraId="1A9F9C7D" w14:textId="77777777" w:rsidR="00A10A5E" w:rsidRDefault="00A10A5E" w:rsidP="00A10A5E">
      <w:pPr>
        <w:pStyle w:val="berschrift2"/>
      </w:pPr>
      <w:proofErr w:type="spellStart"/>
      <w:r w:rsidRPr="00A10A5E">
        <w:t>img</w:t>
      </w:r>
      <w:proofErr w:type="spellEnd"/>
    </w:p>
    <w:p w14:paraId="78431F01" w14:textId="77777777" w:rsidR="00A10A5E" w:rsidRDefault="00A10A5E" w:rsidP="00A10A5E">
      <w:r>
        <w:t>Hintergrundbild des Objekts</w:t>
      </w:r>
    </w:p>
    <w:p w14:paraId="42096106" w14:textId="77777777" w:rsidR="00A10A5E" w:rsidRPr="004E2AEA" w:rsidRDefault="00A10A5E" w:rsidP="00A10A5E">
      <w:pPr>
        <w:pStyle w:val="berschrift2"/>
        <w:rPr>
          <w:color w:val="70AD47" w:themeColor="accent6"/>
        </w:rPr>
      </w:pPr>
      <w:proofErr w:type="spellStart"/>
      <w:r w:rsidRPr="004E2AEA">
        <w:rPr>
          <w:color w:val="70AD47" w:themeColor="accent6"/>
        </w:rPr>
        <w:t>text</w:t>
      </w:r>
      <w:proofErr w:type="spellEnd"/>
    </w:p>
    <w:p w14:paraId="7CDC002A" w14:textId="77777777" w:rsidR="005A7855" w:rsidRPr="004E2AEA" w:rsidRDefault="00A10A5E" w:rsidP="00A10A5E">
      <w:pPr>
        <w:rPr>
          <w:color w:val="70AD47" w:themeColor="accent6"/>
        </w:rPr>
      </w:pPr>
      <w:r w:rsidRPr="004E2AEA">
        <w:rPr>
          <w:color w:val="70AD47" w:themeColor="accent6"/>
        </w:rPr>
        <w:t>T</w:t>
      </w:r>
      <w:r w:rsidR="005A7855" w:rsidRPr="004E2AEA">
        <w:rPr>
          <w:color w:val="70AD47" w:themeColor="accent6"/>
        </w:rPr>
        <w:t>ext des Objektes</w:t>
      </w:r>
    </w:p>
    <w:p w14:paraId="1EFF350F" w14:textId="77777777" w:rsidR="00A10A5E" w:rsidRPr="00481A18" w:rsidRDefault="00A10A5E" w:rsidP="00A10A5E">
      <w:pPr>
        <w:pStyle w:val="berschrift2"/>
        <w:rPr>
          <w:color w:val="70AD47" w:themeColor="accent6"/>
        </w:rPr>
      </w:pPr>
      <w:proofErr w:type="spellStart"/>
      <w:r w:rsidRPr="00481A18">
        <w:rPr>
          <w:color w:val="70AD47" w:themeColor="accent6"/>
        </w:rPr>
        <w:t>goto</w:t>
      </w:r>
      <w:proofErr w:type="spellEnd"/>
    </w:p>
    <w:p w14:paraId="3FA34635" w14:textId="77777777" w:rsidR="005A7855" w:rsidRPr="00481A18" w:rsidRDefault="00A10A5E" w:rsidP="00A10A5E">
      <w:pPr>
        <w:rPr>
          <w:color w:val="70AD47" w:themeColor="accent6"/>
        </w:rPr>
      </w:pPr>
      <w:r w:rsidRPr="00481A18">
        <w:rPr>
          <w:color w:val="70AD47" w:themeColor="accent6"/>
        </w:rPr>
        <w:t>wenn Objekt geklickt wird wechselt das Frontend die Ansicht zum angegeben Fensternamen</w:t>
      </w:r>
    </w:p>
    <w:p w14:paraId="75C93D36" w14:textId="77777777" w:rsidR="00A10A5E" w:rsidRPr="00481A18" w:rsidRDefault="00A10A5E" w:rsidP="00A10A5E">
      <w:pPr>
        <w:pStyle w:val="berschrift2"/>
        <w:rPr>
          <w:color w:val="70AD47" w:themeColor="accent6"/>
        </w:rPr>
      </w:pPr>
      <w:proofErr w:type="spellStart"/>
      <w:r w:rsidRPr="00481A18">
        <w:rPr>
          <w:color w:val="70AD47" w:themeColor="accent6"/>
        </w:rPr>
        <w:t>color</w:t>
      </w:r>
      <w:proofErr w:type="spellEnd"/>
    </w:p>
    <w:p w14:paraId="443E3847" w14:textId="77777777" w:rsidR="00A10A5E" w:rsidRPr="004E2AEA" w:rsidRDefault="00A10A5E" w:rsidP="00A10A5E">
      <w:pPr>
        <w:rPr>
          <w:color w:val="70AD47" w:themeColor="accent6"/>
        </w:rPr>
      </w:pPr>
      <w:r w:rsidRPr="004E2AEA">
        <w:rPr>
          <w:color w:val="70AD47" w:themeColor="accent6"/>
        </w:rPr>
        <w:t>Text</w:t>
      </w:r>
      <w:r w:rsidR="005A7855" w:rsidRPr="004E2AEA">
        <w:rPr>
          <w:color w:val="70AD47" w:themeColor="accent6"/>
        </w:rPr>
        <w:t>farbe</w:t>
      </w:r>
    </w:p>
    <w:p w14:paraId="2201D8C8" w14:textId="77777777" w:rsidR="005A7855" w:rsidRPr="004E2AEA" w:rsidRDefault="005A7855" w:rsidP="005A7855">
      <w:pPr>
        <w:pStyle w:val="berschrift2"/>
        <w:rPr>
          <w:color w:val="70AD47" w:themeColor="accent6"/>
        </w:rPr>
      </w:pPr>
      <w:proofErr w:type="spellStart"/>
      <w:r w:rsidRPr="004E2AEA">
        <w:rPr>
          <w:color w:val="70AD47" w:themeColor="accent6"/>
        </w:rPr>
        <w:t>bgcolor</w:t>
      </w:r>
      <w:proofErr w:type="spellEnd"/>
    </w:p>
    <w:p w14:paraId="3BE63418" w14:textId="77777777" w:rsidR="005A7855" w:rsidRPr="004E2AEA" w:rsidRDefault="005A7855" w:rsidP="00A10A5E">
      <w:pPr>
        <w:rPr>
          <w:color w:val="70AD47" w:themeColor="accent6"/>
        </w:rPr>
      </w:pPr>
      <w:r w:rsidRPr="004E2AEA">
        <w:rPr>
          <w:color w:val="70AD47" w:themeColor="accent6"/>
        </w:rPr>
        <w:t>Hintergrundfarbe</w:t>
      </w:r>
    </w:p>
    <w:p w14:paraId="0969427B" w14:textId="77777777" w:rsidR="00A10A5E" w:rsidRDefault="005A7855" w:rsidP="00A10A5E">
      <w:pPr>
        <w:pStyle w:val="berschrift2"/>
      </w:pPr>
      <w:proofErr w:type="spellStart"/>
      <w:r>
        <w:t>b</w:t>
      </w:r>
      <w:r w:rsidR="00A10A5E" w:rsidRPr="00A10A5E">
        <w:t>eep</w:t>
      </w:r>
      <w:proofErr w:type="spellEnd"/>
    </w:p>
    <w:p w14:paraId="26282048" w14:textId="77777777" w:rsidR="005A7855" w:rsidRPr="005A7855" w:rsidRDefault="005A7855" w:rsidP="005A7855">
      <w:r>
        <w:t>Eine Sounddatei die abgespielt wird, wenn das Objekt angeklickt wird</w:t>
      </w:r>
    </w:p>
    <w:p w14:paraId="6C6B3B73" w14:textId="77777777" w:rsidR="00A10A5E" w:rsidRPr="001403C1" w:rsidRDefault="005A7855" w:rsidP="00A10A5E">
      <w:pPr>
        <w:pStyle w:val="berschrift2"/>
        <w:rPr>
          <w:color w:val="538135" w:themeColor="accent6" w:themeShade="BF"/>
        </w:rPr>
      </w:pPr>
      <w:proofErr w:type="spellStart"/>
      <w:r w:rsidRPr="001403C1">
        <w:rPr>
          <w:color w:val="538135" w:themeColor="accent6" w:themeShade="BF"/>
        </w:rPr>
        <w:t>e</w:t>
      </w:r>
      <w:r w:rsidR="00A10A5E" w:rsidRPr="001403C1">
        <w:rPr>
          <w:color w:val="538135" w:themeColor="accent6" w:themeShade="BF"/>
        </w:rPr>
        <w:t>xec</w:t>
      </w:r>
      <w:proofErr w:type="spellEnd"/>
    </w:p>
    <w:p w14:paraId="68D4AE0D" w14:textId="77777777" w:rsidR="005A7855" w:rsidRPr="001403C1" w:rsidRDefault="005A7855" w:rsidP="005A7855">
      <w:pPr>
        <w:rPr>
          <w:color w:val="538135" w:themeColor="accent6" w:themeShade="BF"/>
        </w:rPr>
      </w:pPr>
      <w:r w:rsidRPr="001403C1">
        <w:rPr>
          <w:color w:val="538135" w:themeColor="accent6" w:themeShade="BF"/>
        </w:rPr>
        <w:t xml:space="preserve">Befehl oder </w:t>
      </w:r>
      <w:proofErr w:type="spellStart"/>
      <w:r w:rsidRPr="001403C1">
        <w:rPr>
          <w:color w:val="538135" w:themeColor="accent6" w:themeShade="BF"/>
        </w:rPr>
        <w:t>Script</w:t>
      </w:r>
      <w:proofErr w:type="spellEnd"/>
      <w:r w:rsidRPr="001403C1">
        <w:rPr>
          <w:color w:val="538135" w:themeColor="accent6" w:themeShade="BF"/>
        </w:rPr>
        <w:t xml:space="preserve"> das ausgeführt werden soll wenn das Objekt angeklickt wird</w:t>
      </w:r>
    </w:p>
    <w:p w14:paraId="42260B8E" w14:textId="77777777" w:rsidR="00A10A5E" w:rsidRDefault="005A7855" w:rsidP="00A10A5E">
      <w:pPr>
        <w:pStyle w:val="berschrift2"/>
      </w:pPr>
      <w:proofErr w:type="spellStart"/>
      <w:r>
        <w:t>a</w:t>
      </w:r>
      <w:r w:rsidR="00A10A5E" w:rsidRPr="00A10A5E">
        <w:t>nswer</w:t>
      </w:r>
      <w:proofErr w:type="spellEnd"/>
    </w:p>
    <w:p w14:paraId="48961077" w14:textId="77777777" w:rsidR="005A7855" w:rsidRDefault="005A7855" w:rsidP="005A7855">
      <w:r>
        <w:t>ID des Objekt</w:t>
      </w:r>
      <w:r w:rsidR="00A563EA">
        <w:t>es,</w:t>
      </w:r>
      <w:r w:rsidR="00F4643B">
        <w:t xml:space="preserve"> in das der Standardoutput</w:t>
      </w:r>
      <w:r w:rsidR="00F73DF7">
        <w:t xml:space="preserve"> (STDO)</w:t>
      </w:r>
      <w:r>
        <w:t xml:space="preserve"> des in </w:t>
      </w:r>
      <w:proofErr w:type="spellStart"/>
      <w:r>
        <w:t>exec</w:t>
      </w:r>
      <w:proofErr w:type="spellEnd"/>
      <w:r w:rsidR="00F73DF7">
        <w:t>(s.o.)</w:t>
      </w:r>
      <w:r>
        <w:t xml:space="preserve"> ausgeführten Scripts geschrieben werden soll</w:t>
      </w:r>
    </w:p>
    <w:p w14:paraId="400282D1" w14:textId="77777777" w:rsidR="00961157" w:rsidRDefault="00961157" w:rsidP="00961157">
      <w:pPr>
        <w:pStyle w:val="berschrift1"/>
      </w:pPr>
      <w:r>
        <w:t>Funktionen</w:t>
      </w:r>
    </w:p>
    <w:p w14:paraId="3B6160BF" w14:textId="6E154DA2" w:rsidR="00961157" w:rsidRDefault="00961157" w:rsidP="00800B04">
      <w:pPr>
        <w:rPr>
          <w:rFonts w:cstheme="minorHAnsi"/>
        </w:rPr>
      </w:pPr>
      <w:r>
        <w:rPr>
          <w:rFonts w:cstheme="minorHAnsi"/>
        </w:rPr>
        <w:t>Neue Funktionen sollen schnell integriert werden können. Startet ein Frontend eine nicht existente Funktion</w:t>
      </w:r>
      <w:r w:rsidR="00B706F1">
        <w:rPr>
          <w:rFonts w:cstheme="minorHAnsi"/>
        </w:rPr>
        <w:t>,</w:t>
      </w:r>
      <w:r>
        <w:rPr>
          <w:rFonts w:cstheme="minorHAnsi"/>
        </w:rPr>
        <w:t xml:space="preserve"> soll ein standardisiertes Fehlerfenster angezeigt werden</w:t>
      </w:r>
      <w:r w:rsidR="00D54280">
        <w:rPr>
          <w:rFonts w:cstheme="minorHAnsi"/>
        </w:rPr>
        <w:t>,</w:t>
      </w:r>
      <w:r>
        <w:rPr>
          <w:rFonts w:cstheme="minorHAnsi"/>
        </w:rPr>
        <w:t xml:space="preserve"> welche Funktion nicht existiert.</w:t>
      </w:r>
    </w:p>
    <w:p w14:paraId="21C94A8B" w14:textId="77777777" w:rsidR="005713D8" w:rsidRDefault="005713D8" w:rsidP="00800B04">
      <w:pPr>
        <w:rPr>
          <w:rFonts w:cstheme="minorHAnsi"/>
        </w:rPr>
      </w:pPr>
      <w:r>
        <w:rPr>
          <w:rFonts w:cstheme="minorHAnsi"/>
        </w:rPr>
        <w:t>Die Folgenden Funktionen sollen gespeichert sein:</w:t>
      </w:r>
    </w:p>
    <w:p w14:paraId="423D7117" w14:textId="77777777" w:rsidR="005713D8" w:rsidRDefault="00164799" w:rsidP="005713D8">
      <w:pPr>
        <w:pStyle w:val="berschrift2"/>
      </w:pPr>
      <w:r>
        <w:t>s</w:t>
      </w:r>
      <w:r w:rsidR="005713D8">
        <w:t>end433</w:t>
      </w:r>
    </w:p>
    <w:p w14:paraId="4A285AD8" w14:textId="44A3E657" w:rsidR="005713D8" w:rsidRDefault="005713D8" w:rsidP="00800B04">
      <w:pPr>
        <w:rPr>
          <w:rFonts w:cstheme="minorHAnsi"/>
        </w:rPr>
      </w:pPr>
      <w:bookmarkStart w:id="1" w:name="_GoBack"/>
      <w:r>
        <w:rPr>
          <w:rFonts w:cstheme="minorHAnsi"/>
        </w:rPr>
        <w:t>Sendet mit dem 433MHz Modul einen ein-/ausschalt Befehl</w:t>
      </w:r>
      <w:bookmarkEnd w:id="1"/>
      <w:r w:rsidR="00BC2DBB">
        <w:rPr>
          <w:rFonts w:cstheme="minorHAnsi"/>
        </w:rPr>
        <w:t>.</w:t>
      </w:r>
    </w:p>
    <w:p w14:paraId="0931E1FF" w14:textId="77777777" w:rsidR="005713D8" w:rsidRDefault="005713D8" w:rsidP="005713D8">
      <w:pPr>
        <w:pStyle w:val="berschrift2"/>
      </w:pPr>
      <w:proofErr w:type="spellStart"/>
      <w:r>
        <w:lastRenderedPageBreak/>
        <w:t>sendIR</w:t>
      </w:r>
      <w:proofErr w:type="spellEnd"/>
    </w:p>
    <w:p w14:paraId="59B798BA" w14:textId="277167B2" w:rsidR="005713D8" w:rsidRDefault="005713D8" w:rsidP="00800B04">
      <w:pPr>
        <w:rPr>
          <w:rFonts w:cstheme="minorHAnsi"/>
        </w:rPr>
      </w:pPr>
      <w:r>
        <w:rPr>
          <w:rFonts w:cstheme="minorHAnsi"/>
        </w:rPr>
        <w:t>Sendet per IR-Diode einen Befehl</w:t>
      </w:r>
      <w:r w:rsidR="00BC2DBB">
        <w:rPr>
          <w:rFonts w:cstheme="minorHAnsi"/>
        </w:rPr>
        <w:t>.</w:t>
      </w:r>
    </w:p>
    <w:p w14:paraId="736AEE09" w14:textId="77777777" w:rsidR="005713D8" w:rsidRDefault="005713D8" w:rsidP="005713D8">
      <w:pPr>
        <w:pStyle w:val="berschrift2"/>
      </w:pPr>
      <w:proofErr w:type="spellStart"/>
      <w:r>
        <w:t>sendGet</w:t>
      </w:r>
      <w:proofErr w:type="spellEnd"/>
    </w:p>
    <w:p w14:paraId="683AC0A2" w14:textId="46B8B1B5" w:rsidR="005713D8" w:rsidRDefault="005713D8" w:rsidP="00800B04">
      <w:pPr>
        <w:rPr>
          <w:rFonts w:cstheme="minorHAnsi"/>
        </w:rPr>
      </w:pPr>
      <w:r>
        <w:rPr>
          <w:rFonts w:cstheme="minorHAnsi"/>
        </w:rPr>
        <w:t xml:space="preserve">Sendet einen </w:t>
      </w:r>
      <w:proofErr w:type="spellStart"/>
      <w:r>
        <w:rPr>
          <w:rFonts w:cstheme="minorHAnsi"/>
        </w:rPr>
        <w:t>get</w:t>
      </w:r>
      <w:proofErr w:type="spellEnd"/>
      <w:r>
        <w:rPr>
          <w:rFonts w:cstheme="minorHAnsi"/>
        </w:rPr>
        <w:t>-Request per Netzwerk</w:t>
      </w:r>
      <w:r w:rsidR="00F73DF7">
        <w:rPr>
          <w:rFonts w:cstheme="minorHAnsi"/>
        </w:rPr>
        <w:t xml:space="preserve"> und liefert den Status-C</w:t>
      </w:r>
      <w:r w:rsidR="00164799">
        <w:rPr>
          <w:rFonts w:cstheme="minorHAnsi"/>
        </w:rPr>
        <w:t xml:space="preserve">ode </w:t>
      </w:r>
      <w:r w:rsidR="00F73DF7">
        <w:rPr>
          <w:rFonts w:cstheme="minorHAnsi"/>
        </w:rPr>
        <w:t xml:space="preserve">als STDO </w:t>
      </w:r>
      <w:r w:rsidR="00164799">
        <w:rPr>
          <w:rFonts w:cstheme="minorHAnsi"/>
        </w:rPr>
        <w:t>zurück</w:t>
      </w:r>
      <w:ins w:id="2" w:author="Markus Bürger" w:date="2020-02-03T11:01:00Z">
        <w:r w:rsidR="00BC2DBB">
          <w:rPr>
            <w:rFonts w:cstheme="minorHAnsi"/>
          </w:rPr>
          <w:t>.</w:t>
        </w:r>
      </w:ins>
    </w:p>
    <w:p w14:paraId="30FD0050" w14:textId="77777777" w:rsidR="005713D8" w:rsidRDefault="005713D8" w:rsidP="005713D8">
      <w:pPr>
        <w:pStyle w:val="berschrift2"/>
      </w:pPr>
      <w:proofErr w:type="spellStart"/>
      <w:r>
        <w:t>sendPost</w:t>
      </w:r>
      <w:proofErr w:type="spellEnd"/>
    </w:p>
    <w:p w14:paraId="7501C165" w14:textId="7A5FC294" w:rsidR="005713D8" w:rsidRDefault="005713D8" w:rsidP="00800B04">
      <w:pPr>
        <w:rPr>
          <w:rFonts w:cstheme="minorHAnsi"/>
        </w:rPr>
      </w:pPr>
      <w:r>
        <w:rPr>
          <w:rFonts w:cstheme="minorHAnsi"/>
        </w:rPr>
        <w:t>Sendet einen post-Request per Netzwerk</w:t>
      </w:r>
      <w:r w:rsidR="00F73DF7">
        <w:rPr>
          <w:rFonts w:cstheme="minorHAnsi"/>
        </w:rPr>
        <w:t xml:space="preserve"> und liefert den Status-Code als STDO zurück</w:t>
      </w:r>
      <w:ins w:id="3" w:author="Markus Bürger" w:date="2020-02-03T11:01:00Z">
        <w:r w:rsidR="00BC2DBB">
          <w:rPr>
            <w:rFonts w:cstheme="minorHAnsi"/>
          </w:rPr>
          <w:t>.</w:t>
        </w:r>
      </w:ins>
    </w:p>
    <w:p w14:paraId="5F6532B4" w14:textId="77777777" w:rsidR="005A7855" w:rsidRDefault="005A7855" w:rsidP="00A563EA">
      <w:pPr>
        <w:pStyle w:val="berschrift2"/>
      </w:pPr>
      <w:proofErr w:type="spellStart"/>
      <w:r>
        <w:t>getData</w:t>
      </w:r>
      <w:proofErr w:type="spellEnd"/>
    </w:p>
    <w:p w14:paraId="48571CB3" w14:textId="1446F007" w:rsidR="005A7855" w:rsidRDefault="00BC2DBB" w:rsidP="00800B04">
      <w:pPr>
        <w:rPr>
          <w:rFonts w:cstheme="minorHAnsi"/>
        </w:rPr>
      </w:pPr>
      <w:r>
        <w:rPr>
          <w:rFonts w:cstheme="minorHAnsi"/>
        </w:rPr>
        <w:t>H</w:t>
      </w:r>
      <w:r w:rsidR="00A563EA">
        <w:rPr>
          <w:rFonts w:cstheme="minorHAnsi"/>
        </w:rPr>
        <w:t>olt Daten von einer Netzwerk</w:t>
      </w:r>
      <w:r w:rsidR="005A7855">
        <w:rPr>
          <w:rFonts w:cstheme="minorHAnsi"/>
        </w:rPr>
        <w:t>adresse</w:t>
      </w:r>
      <w:r w:rsidR="00B74393">
        <w:rPr>
          <w:rFonts w:cstheme="minorHAnsi"/>
        </w:rPr>
        <w:t xml:space="preserve"> und verarbeitet sie durch </w:t>
      </w:r>
      <w:proofErr w:type="spellStart"/>
      <w:r w:rsidR="00B74393">
        <w:rPr>
          <w:rFonts w:cstheme="minorHAnsi"/>
        </w:rPr>
        <w:t>R</w:t>
      </w:r>
      <w:r w:rsidR="00A563EA">
        <w:rPr>
          <w:rFonts w:cstheme="minorHAnsi"/>
        </w:rPr>
        <w:t>egex</w:t>
      </w:r>
      <w:proofErr w:type="spellEnd"/>
      <w:r w:rsidR="00F73DF7">
        <w:rPr>
          <w:rFonts w:cstheme="minorHAnsi"/>
        </w:rPr>
        <w:t xml:space="preserve"> und liefert das Ergebnis als STDO zurück</w:t>
      </w:r>
      <w:r>
        <w:rPr>
          <w:rFonts w:cstheme="minorHAnsi"/>
        </w:rPr>
        <w:t>.</w:t>
      </w:r>
    </w:p>
    <w:p w14:paraId="50F4DBCA" w14:textId="77777777" w:rsidR="00F4643B" w:rsidRDefault="00F4643B" w:rsidP="00F4643B">
      <w:pPr>
        <w:pStyle w:val="berschrift2"/>
      </w:pPr>
      <w:proofErr w:type="spellStart"/>
      <w:r>
        <w:t>shutdown</w:t>
      </w:r>
      <w:proofErr w:type="spellEnd"/>
    </w:p>
    <w:p w14:paraId="5CA0A946" w14:textId="5A9F2C40" w:rsidR="00F4643B" w:rsidRPr="00F4643B" w:rsidRDefault="00F4643B" w:rsidP="00800B04">
      <w:r>
        <w:t>Fährt das System herunter</w:t>
      </w:r>
      <w:r w:rsidR="00BC2DBB">
        <w:t>.</w:t>
      </w:r>
    </w:p>
    <w:p w14:paraId="1A8ADAEB" w14:textId="77777777" w:rsidR="005C7164" w:rsidRDefault="005C7164" w:rsidP="00045DE9">
      <w:pPr>
        <w:pStyle w:val="berschrift1"/>
      </w:pPr>
      <w:r>
        <w:t>Arbeitsanweisung</w:t>
      </w:r>
    </w:p>
    <w:p w14:paraId="5BFD1FD8" w14:textId="0072F26C" w:rsidR="005C7164" w:rsidRDefault="0033586B" w:rsidP="005C7164">
      <w:r>
        <w:t>Vor Beginn sollte das Projekt in bis zu maximal dreitätige Unterprojekte zerlegt werden.</w:t>
      </w:r>
    </w:p>
    <w:p w14:paraId="18BB7D55" w14:textId="48A21683" w:rsidR="0033586B" w:rsidRDefault="00B82FC3" w:rsidP="005C7164">
      <w:r>
        <w:t>Alle</w:t>
      </w:r>
      <w:r w:rsidR="0033586B">
        <w:t xml:space="preserve"> Unterprojekt</w:t>
      </w:r>
      <w:r>
        <w:t>e</w:t>
      </w:r>
      <w:r w:rsidR="0033586B">
        <w:t xml:space="preserve"> soll</w:t>
      </w:r>
      <w:r>
        <w:t>en</w:t>
      </w:r>
      <w:r w:rsidR="0033586B">
        <w:t xml:space="preserve"> folgende Fragen behandel</w:t>
      </w:r>
      <w:r>
        <w:t>t werde</w:t>
      </w:r>
      <w:r w:rsidR="0033586B">
        <w:t>n:</w:t>
      </w:r>
    </w:p>
    <w:p w14:paraId="6BC3F3E0" w14:textId="77777777" w:rsidR="0033586B" w:rsidRDefault="0033586B" w:rsidP="0033586B">
      <w:pPr>
        <w:pStyle w:val="Listenabsatz"/>
        <w:numPr>
          <w:ilvl w:val="0"/>
          <w:numId w:val="1"/>
        </w:numPr>
      </w:pPr>
      <w:r>
        <w:t>Was sollte erreicht werden?</w:t>
      </w:r>
    </w:p>
    <w:p w14:paraId="576FDBF3" w14:textId="77777777" w:rsidR="0033586B" w:rsidRDefault="0033586B" w:rsidP="0033586B">
      <w:pPr>
        <w:pStyle w:val="Listenabsatz"/>
        <w:numPr>
          <w:ilvl w:val="0"/>
          <w:numId w:val="1"/>
        </w:numPr>
      </w:pPr>
      <w:r>
        <w:t>Was wurde erreicht?</w:t>
      </w:r>
    </w:p>
    <w:p w14:paraId="7955D19D" w14:textId="77777777" w:rsidR="0033586B" w:rsidRDefault="0033586B" w:rsidP="0033586B">
      <w:pPr>
        <w:pStyle w:val="Listenabsatz"/>
        <w:numPr>
          <w:ilvl w:val="0"/>
          <w:numId w:val="1"/>
        </w:numPr>
      </w:pPr>
      <w:r>
        <w:t>Warum habe ich mich für diesen Lösungsweg entschlossen?</w:t>
      </w:r>
    </w:p>
    <w:p w14:paraId="6C577A28" w14:textId="77777777" w:rsidR="0033586B" w:rsidRDefault="0033586B" w:rsidP="0033586B">
      <w:pPr>
        <w:pStyle w:val="Listenabsatz"/>
        <w:numPr>
          <w:ilvl w:val="0"/>
          <w:numId w:val="1"/>
        </w:numPr>
      </w:pPr>
      <w:r>
        <w:t>Welche Erkenntnis habe ich gezogen?</w:t>
      </w:r>
    </w:p>
    <w:p w14:paraId="72F62FC3" w14:textId="77777777" w:rsidR="0033586B" w:rsidRDefault="0033586B" w:rsidP="0033586B">
      <w:pPr>
        <w:pStyle w:val="Listenabsatz"/>
        <w:numPr>
          <w:ilvl w:val="0"/>
          <w:numId w:val="1"/>
        </w:numPr>
      </w:pPr>
      <w:r>
        <w:t>Warum hab</w:t>
      </w:r>
      <w:r w:rsidR="00B74393">
        <w:t>e</w:t>
      </w:r>
      <w:r>
        <w:t xml:space="preserve"> ich länger/nicht so lange benötigt wie ich ursprünglich geplant habe?</w:t>
      </w:r>
    </w:p>
    <w:p w14:paraId="699346F2" w14:textId="77777777" w:rsidR="00B74393" w:rsidRPr="005C7164" w:rsidRDefault="00B74393" w:rsidP="00B74393">
      <w:r>
        <w:t xml:space="preserve">Selbstgeschriebener Code ist ins </w:t>
      </w:r>
      <w:proofErr w:type="spellStart"/>
      <w:r>
        <w:t>gitlab</w:t>
      </w:r>
      <w:proofErr w:type="spellEnd"/>
      <w:r>
        <w:t xml:space="preserve"> zu laden und dort auch aktuell zu halten, für externe Pakete ist ein link und eine Installationsanleitung zu schreiben</w:t>
      </w:r>
    </w:p>
    <w:p w14:paraId="52159C89" w14:textId="77777777" w:rsidR="00045DE9" w:rsidRDefault="00045DE9" w:rsidP="00045DE9">
      <w:pPr>
        <w:pStyle w:val="berschrift1"/>
      </w:pPr>
      <w:r>
        <w:t>Empfehlung</w:t>
      </w:r>
    </w:p>
    <w:p w14:paraId="22231FD1" w14:textId="47E43B02" w:rsidR="00045DE9" w:rsidRDefault="00045DE9" w:rsidP="00800B04">
      <w:pPr>
        <w:rPr>
          <w:rFonts w:cstheme="minorHAnsi"/>
        </w:rPr>
      </w:pPr>
      <w:r>
        <w:rPr>
          <w:rFonts w:cstheme="minorHAnsi"/>
        </w:rPr>
        <w:t>Ich würd</w:t>
      </w:r>
      <w:r w:rsidR="005C7164">
        <w:rPr>
          <w:rFonts w:cstheme="minorHAnsi"/>
        </w:rPr>
        <w:t>e empfehlen</w:t>
      </w:r>
      <w:r w:rsidR="00AF473F">
        <w:rPr>
          <w:rFonts w:cstheme="minorHAnsi"/>
        </w:rPr>
        <w:t>,</w:t>
      </w:r>
      <w:r w:rsidR="005C7164">
        <w:rPr>
          <w:rFonts w:cstheme="minorHAnsi"/>
        </w:rPr>
        <w:t xml:space="preserve"> mit Python und der Erweiterung </w:t>
      </w:r>
      <w:proofErr w:type="spellStart"/>
      <w:r w:rsidR="005C7164">
        <w:rPr>
          <w:rFonts w:cstheme="minorHAnsi"/>
        </w:rPr>
        <w:t>P</w:t>
      </w:r>
      <w:r>
        <w:rPr>
          <w:rFonts w:cstheme="minorHAnsi"/>
        </w:rPr>
        <w:t>y</w:t>
      </w:r>
      <w:r w:rsidR="005C7164">
        <w:rPr>
          <w:rFonts w:cstheme="minorHAnsi"/>
        </w:rPr>
        <w:t>g</w:t>
      </w:r>
      <w:r>
        <w:rPr>
          <w:rFonts w:cstheme="minorHAnsi"/>
        </w:rPr>
        <w:t>ame</w:t>
      </w:r>
      <w:proofErr w:type="spellEnd"/>
      <w:r w:rsidR="00B82FC3">
        <w:rPr>
          <w:rFonts w:cstheme="minorHAnsi"/>
        </w:rPr>
        <w:t xml:space="preserve"> für Frontend, </w:t>
      </w:r>
      <w:r w:rsidR="00240AFC">
        <w:rPr>
          <w:rFonts w:cstheme="minorHAnsi"/>
        </w:rPr>
        <w:t xml:space="preserve">Signaltöne und </w:t>
      </w:r>
      <w:proofErr w:type="spellStart"/>
      <w:r w:rsidR="00240AFC">
        <w:rPr>
          <w:rFonts w:cstheme="minorHAnsi"/>
        </w:rPr>
        <w:t>Toucheingaben</w:t>
      </w:r>
      <w:proofErr w:type="spellEnd"/>
      <w:r>
        <w:rPr>
          <w:rFonts w:cstheme="minorHAnsi"/>
        </w:rPr>
        <w:t xml:space="preserve"> zu arbeiten</w:t>
      </w:r>
      <w:r w:rsidR="005C7164">
        <w:rPr>
          <w:rFonts w:cstheme="minorHAnsi"/>
        </w:rPr>
        <w:t>.</w:t>
      </w:r>
    </w:p>
    <w:p w14:paraId="38886BEB" w14:textId="77777777" w:rsidR="009B0E30" w:rsidRDefault="009B0E30" w:rsidP="00800B04">
      <w:pPr>
        <w:rPr>
          <w:rFonts w:cstheme="min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20"/>
        <w:gridCol w:w="1168"/>
        <w:gridCol w:w="6373"/>
      </w:tblGrid>
      <w:tr w:rsidR="009B0E30" w14:paraId="4AE7A0B1" w14:textId="77777777" w:rsidTr="009B0E30">
        <w:tc>
          <w:tcPr>
            <w:tcW w:w="1220" w:type="dxa"/>
          </w:tcPr>
          <w:p w14:paraId="64A0EBCA" w14:textId="77777777" w:rsidR="009B0E30" w:rsidRDefault="009B0E30" w:rsidP="00800B04">
            <w:pPr>
              <w:rPr>
                <w:rFonts w:cstheme="minorHAnsi"/>
              </w:rPr>
            </w:pPr>
            <w:r>
              <w:rPr>
                <w:rFonts w:cstheme="minorHAnsi"/>
              </w:rPr>
              <w:t>Datum</w:t>
            </w:r>
          </w:p>
        </w:tc>
        <w:tc>
          <w:tcPr>
            <w:tcW w:w="1168" w:type="dxa"/>
          </w:tcPr>
          <w:p w14:paraId="0C8280EC" w14:textId="77777777" w:rsidR="009B0E30" w:rsidRDefault="009B0E30" w:rsidP="00800B04">
            <w:pPr>
              <w:rPr>
                <w:rFonts w:cstheme="minorHAnsi"/>
              </w:rPr>
            </w:pPr>
            <w:r>
              <w:rPr>
                <w:rFonts w:cstheme="minorHAnsi"/>
              </w:rPr>
              <w:t>Verfasser</w:t>
            </w:r>
          </w:p>
        </w:tc>
        <w:tc>
          <w:tcPr>
            <w:tcW w:w="6373" w:type="dxa"/>
          </w:tcPr>
          <w:p w14:paraId="05989DBA" w14:textId="77777777" w:rsidR="009B0E30" w:rsidRDefault="009B0E30" w:rsidP="00800B04">
            <w:pPr>
              <w:rPr>
                <w:rFonts w:cstheme="minorHAnsi"/>
              </w:rPr>
            </w:pPr>
            <w:r>
              <w:rPr>
                <w:rFonts w:cstheme="minorHAnsi"/>
              </w:rPr>
              <w:t>Grund</w:t>
            </w:r>
          </w:p>
        </w:tc>
      </w:tr>
      <w:tr w:rsidR="00B82FC3" w14:paraId="403E4F33" w14:textId="77777777" w:rsidTr="00240AFC">
        <w:tc>
          <w:tcPr>
            <w:tcW w:w="1220" w:type="dxa"/>
            <w:shd w:val="clear" w:color="auto" w:fill="FFFF00"/>
          </w:tcPr>
          <w:p w14:paraId="2D2B6F43" w14:textId="744C8427" w:rsidR="00B82FC3" w:rsidRPr="00240AFC" w:rsidRDefault="00B82FC3" w:rsidP="00800B04">
            <w:pPr>
              <w:rPr>
                <w:rFonts w:cstheme="minorHAnsi"/>
              </w:rPr>
            </w:pPr>
            <w:r w:rsidRPr="00240AFC">
              <w:rPr>
                <w:rFonts w:cstheme="minorHAnsi"/>
              </w:rPr>
              <w:t>29.01.2020</w:t>
            </w:r>
          </w:p>
        </w:tc>
        <w:tc>
          <w:tcPr>
            <w:tcW w:w="1168" w:type="dxa"/>
            <w:shd w:val="clear" w:color="auto" w:fill="FFFF00"/>
          </w:tcPr>
          <w:p w14:paraId="76582B7D" w14:textId="0DAF232C" w:rsidR="00B82FC3" w:rsidRPr="00B82FC3" w:rsidRDefault="00B82FC3" w:rsidP="00800B04">
            <w:pPr>
              <w:rPr>
                <w:rFonts w:cstheme="minorHAnsi"/>
                <w:highlight w:val="yellow"/>
              </w:rPr>
            </w:pPr>
            <w:proofErr w:type="spellStart"/>
            <w:r w:rsidRPr="00B82FC3">
              <w:rPr>
                <w:rFonts w:cstheme="minorHAnsi"/>
                <w:highlight w:val="yellow"/>
              </w:rPr>
              <w:t>stitz</w:t>
            </w:r>
            <w:proofErr w:type="spellEnd"/>
          </w:p>
        </w:tc>
        <w:tc>
          <w:tcPr>
            <w:tcW w:w="6373" w:type="dxa"/>
            <w:shd w:val="clear" w:color="auto" w:fill="FFFF00"/>
          </w:tcPr>
          <w:p w14:paraId="2F89458F" w14:textId="5526C14E" w:rsidR="00B82FC3" w:rsidRPr="00B82FC3" w:rsidRDefault="00B82FC3" w:rsidP="00800B04">
            <w:pPr>
              <w:rPr>
                <w:rFonts w:cstheme="minorHAnsi"/>
                <w:highlight w:val="yellow"/>
              </w:rPr>
            </w:pPr>
            <w:r w:rsidRPr="00B82FC3">
              <w:rPr>
                <w:rFonts w:cstheme="minorHAnsi"/>
                <w:highlight w:val="yellow"/>
              </w:rPr>
              <w:t>Raspberry ist günstiger und mehr für Medienanwendungen ausgelegt</w:t>
            </w:r>
          </w:p>
        </w:tc>
      </w:tr>
      <w:tr w:rsidR="009B0E30" w14:paraId="39A7B160" w14:textId="77777777" w:rsidTr="009B0E30">
        <w:tc>
          <w:tcPr>
            <w:tcW w:w="1220" w:type="dxa"/>
            <w:shd w:val="clear" w:color="auto" w:fill="D9D9D9" w:themeFill="background1" w:themeFillShade="D9"/>
          </w:tcPr>
          <w:p w14:paraId="330C8204" w14:textId="77777777" w:rsidR="009B0E30" w:rsidRDefault="009B0E30" w:rsidP="00800B04">
            <w:pPr>
              <w:rPr>
                <w:rFonts w:cstheme="minorHAnsi"/>
              </w:rPr>
            </w:pPr>
            <w:r>
              <w:rPr>
                <w:rFonts w:cstheme="minorHAnsi"/>
              </w:rPr>
              <w:t>03.02.2020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01E49385" w14:textId="77777777" w:rsidR="009B0E30" w:rsidRDefault="009B0E30" w:rsidP="00800B0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stitz</w:t>
            </w:r>
            <w:proofErr w:type="spellEnd"/>
          </w:p>
        </w:tc>
        <w:tc>
          <w:tcPr>
            <w:tcW w:w="6373" w:type="dxa"/>
            <w:shd w:val="clear" w:color="auto" w:fill="D9D9D9" w:themeFill="background1" w:themeFillShade="D9"/>
          </w:tcPr>
          <w:p w14:paraId="38FC1468" w14:textId="77777777" w:rsidR="009B0E30" w:rsidRDefault="009B0E30" w:rsidP="00800B04">
            <w:pPr>
              <w:rPr>
                <w:rFonts w:cstheme="minorHAnsi"/>
              </w:rPr>
            </w:pPr>
            <w:r>
              <w:rPr>
                <w:rFonts w:cstheme="minorHAnsi"/>
              </w:rPr>
              <w:t>Genauere Spezifikation des Aufbaus</w:t>
            </w:r>
          </w:p>
        </w:tc>
      </w:tr>
      <w:tr w:rsidR="009B0E30" w14:paraId="04939D6E" w14:textId="77777777" w:rsidTr="009B0E30">
        <w:tc>
          <w:tcPr>
            <w:tcW w:w="1220" w:type="dxa"/>
          </w:tcPr>
          <w:p w14:paraId="714C8750" w14:textId="77777777" w:rsidR="009B0E30" w:rsidRDefault="009B0E30" w:rsidP="00800B04">
            <w:pPr>
              <w:rPr>
                <w:rFonts w:cstheme="minorHAnsi"/>
              </w:rPr>
            </w:pPr>
          </w:p>
        </w:tc>
        <w:tc>
          <w:tcPr>
            <w:tcW w:w="1168" w:type="dxa"/>
          </w:tcPr>
          <w:p w14:paraId="1FF0074B" w14:textId="77777777" w:rsidR="009B0E30" w:rsidRDefault="009B0E30" w:rsidP="00800B04">
            <w:pPr>
              <w:rPr>
                <w:rFonts w:cstheme="minorHAnsi"/>
              </w:rPr>
            </w:pPr>
          </w:p>
        </w:tc>
        <w:tc>
          <w:tcPr>
            <w:tcW w:w="6373" w:type="dxa"/>
          </w:tcPr>
          <w:p w14:paraId="56548C34" w14:textId="77777777" w:rsidR="009B0E30" w:rsidRDefault="009B0E30" w:rsidP="00800B04">
            <w:pPr>
              <w:rPr>
                <w:rFonts w:cstheme="minorHAnsi"/>
              </w:rPr>
            </w:pPr>
          </w:p>
        </w:tc>
      </w:tr>
      <w:tr w:rsidR="009B0E30" w14:paraId="1D0DDAB2" w14:textId="77777777" w:rsidTr="009B0E30">
        <w:tc>
          <w:tcPr>
            <w:tcW w:w="1220" w:type="dxa"/>
          </w:tcPr>
          <w:p w14:paraId="2E0B4613" w14:textId="77777777" w:rsidR="009B0E30" w:rsidRDefault="009B0E30" w:rsidP="00800B04">
            <w:pPr>
              <w:rPr>
                <w:rFonts w:cstheme="minorHAnsi"/>
              </w:rPr>
            </w:pPr>
          </w:p>
        </w:tc>
        <w:tc>
          <w:tcPr>
            <w:tcW w:w="1168" w:type="dxa"/>
          </w:tcPr>
          <w:p w14:paraId="018C1AD3" w14:textId="77777777" w:rsidR="009B0E30" w:rsidRDefault="009B0E30" w:rsidP="00800B04">
            <w:pPr>
              <w:rPr>
                <w:rFonts w:cstheme="minorHAnsi"/>
              </w:rPr>
            </w:pPr>
          </w:p>
        </w:tc>
        <w:tc>
          <w:tcPr>
            <w:tcW w:w="6373" w:type="dxa"/>
          </w:tcPr>
          <w:p w14:paraId="76EDD4E9" w14:textId="77777777" w:rsidR="009B0E30" w:rsidRDefault="009B0E30" w:rsidP="00800B04">
            <w:pPr>
              <w:rPr>
                <w:rFonts w:cstheme="minorHAnsi"/>
              </w:rPr>
            </w:pPr>
          </w:p>
        </w:tc>
      </w:tr>
      <w:tr w:rsidR="009B0E30" w14:paraId="18538DD4" w14:textId="77777777" w:rsidTr="009B0E30">
        <w:tc>
          <w:tcPr>
            <w:tcW w:w="1220" w:type="dxa"/>
          </w:tcPr>
          <w:p w14:paraId="378B9AD5" w14:textId="77777777" w:rsidR="009B0E30" w:rsidRDefault="009B0E30" w:rsidP="00800B04">
            <w:pPr>
              <w:rPr>
                <w:rFonts w:cstheme="minorHAnsi"/>
              </w:rPr>
            </w:pPr>
          </w:p>
        </w:tc>
        <w:tc>
          <w:tcPr>
            <w:tcW w:w="1168" w:type="dxa"/>
          </w:tcPr>
          <w:p w14:paraId="01BFB1C1" w14:textId="77777777" w:rsidR="009B0E30" w:rsidRDefault="009B0E30" w:rsidP="00800B04">
            <w:pPr>
              <w:rPr>
                <w:rFonts w:cstheme="minorHAnsi"/>
              </w:rPr>
            </w:pPr>
          </w:p>
        </w:tc>
        <w:tc>
          <w:tcPr>
            <w:tcW w:w="6373" w:type="dxa"/>
          </w:tcPr>
          <w:p w14:paraId="3212DA75" w14:textId="77777777" w:rsidR="009B0E30" w:rsidRDefault="009B0E30" w:rsidP="00800B04">
            <w:pPr>
              <w:rPr>
                <w:rFonts w:cstheme="minorHAnsi"/>
              </w:rPr>
            </w:pPr>
          </w:p>
        </w:tc>
      </w:tr>
      <w:tr w:rsidR="009B0E30" w14:paraId="481ACFB0" w14:textId="77777777" w:rsidTr="009B0E30">
        <w:tc>
          <w:tcPr>
            <w:tcW w:w="1220" w:type="dxa"/>
          </w:tcPr>
          <w:p w14:paraId="5874C7E5" w14:textId="77777777" w:rsidR="009B0E30" w:rsidRDefault="009B0E30" w:rsidP="00800B04">
            <w:pPr>
              <w:rPr>
                <w:rFonts w:cstheme="minorHAnsi"/>
              </w:rPr>
            </w:pPr>
          </w:p>
        </w:tc>
        <w:tc>
          <w:tcPr>
            <w:tcW w:w="1168" w:type="dxa"/>
          </w:tcPr>
          <w:p w14:paraId="132579C8" w14:textId="77777777" w:rsidR="009B0E30" w:rsidRDefault="009B0E30" w:rsidP="00800B04">
            <w:pPr>
              <w:rPr>
                <w:rFonts w:cstheme="minorHAnsi"/>
              </w:rPr>
            </w:pPr>
          </w:p>
        </w:tc>
        <w:tc>
          <w:tcPr>
            <w:tcW w:w="6373" w:type="dxa"/>
          </w:tcPr>
          <w:p w14:paraId="1FBD9C1D" w14:textId="77777777" w:rsidR="009B0E30" w:rsidRDefault="009B0E30" w:rsidP="00800B04">
            <w:pPr>
              <w:rPr>
                <w:rFonts w:cstheme="minorHAnsi"/>
              </w:rPr>
            </w:pPr>
          </w:p>
        </w:tc>
      </w:tr>
    </w:tbl>
    <w:p w14:paraId="479E73E5" w14:textId="77777777" w:rsidR="009B0E30" w:rsidRPr="00961157" w:rsidRDefault="009B0E30" w:rsidP="00800B04">
      <w:pPr>
        <w:rPr>
          <w:rFonts w:cstheme="minorHAnsi"/>
        </w:rPr>
      </w:pPr>
    </w:p>
    <w:sectPr w:rsidR="009B0E30" w:rsidRPr="009611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31493"/>
    <w:multiLevelType w:val="hybridMultilevel"/>
    <w:tmpl w:val="29FCEB40"/>
    <w:lvl w:ilvl="0" w:tplc="8ECA57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kus Bürger">
    <w15:presenceInfo w15:providerId="Windows Live" w15:userId="3c53948af7b509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0ED"/>
    <w:rsid w:val="000353E9"/>
    <w:rsid w:val="00045DE9"/>
    <w:rsid w:val="001403C1"/>
    <w:rsid w:val="00164799"/>
    <w:rsid w:val="001940ED"/>
    <w:rsid w:val="00240AFC"/>
    <w:rsid w:val="0033586B"/>
    <w:rsid w:val="00481A18"/>
    <w:rsid w:val="004E2AEA"/>
    <w:rsid w:val="00503456"/>
    <w:rsid w:val="005129DE"/>
    <w:rsid w:val="00531AFF"/>
    <w:rsid w:val="005713D8"/>
    <w:rsid w:val="005A7855"/>
    <w:rsid w:val="005C7164"/>
    <w:rsid w:val="007972FF"/>
    <w:rsid w:val="00800B04"/>
    <w:rsid w:val="008B49D2"/>
    <w:rsid w:val="008F56D4"/>
    <w:rsid w:val="00961157"/>
    <w:rsid w:val="009B0E30"/>
    <w:rsid w:val="00A10A5E"/>
    <w:rsid w:val="00A563EA"/>
    <w:rsid w:val="00AF473F"/>
    <w:rsid w:val="00B321A4"/>
    <w:rsid w:val="00B706F1"/>
    <w:rsid w:val="00B74393"/>
    <w:rsid w:val="00B82FC3"/>
    <w:rsid w:val="00BC2DBB"/>
    <w:rsid w:val="00D54280"/>
    <w:rsid w:val="00DA6CCF"/>
    <w:rsid w:val="00E50724"/>
    <w:rsid w:val="00F4643B"/>
    <w:rsid w:val="00F54D59"/>
    <w:rsid w:val="00F7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212BBB"/>
  <w15:chartTrackingRefBased/>
  <w15:docId w15:val="{84C9AF9F-0F12-4153-A7C1-164F5B07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321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13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321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32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321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713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3586B"/>
    <w:pPr>
      <w:ind w:left="720"/>
      <w:contextualSpacing/>
    </w:pPr>
  </w:style>
  <w:style w:type="table" w:styleId="Tabellenraster">
    <w:name w:val="Table Grid"/>
    <w:basedOn w:val="NormaleTabelle"/>
    <w:uiPriority w:val="39"/>
    <w:rsid w:val="009B0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129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129DE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C2DB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2DB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2DB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2DB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2D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Titz</dc:creator>
  <cp:keywords/>
  <dc:description/>
  <cp:lastModifiedBy>moin</cp:lastModifiedBy>
  <cp:revision>18</cp:revision>
  <dcterms:created xsi:type="dcterms:W3CDTF">2020-01-21T06:56:00Z</dcterms:created>
  <dcterms:modified xsi:type="dcterms:W3CDTF">2020-02-20T15:51:00Z</dcterms:modified>
</cp:coreProperties>
</file>